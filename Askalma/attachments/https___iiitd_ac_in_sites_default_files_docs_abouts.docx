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B3C7" w14:textId="77777777" w:rsidR="00A4736A" w:rsidRDefault="00A4736A" w:rsidP="00A4736A">
      <w:pPr>
        <w:jc w:val="right"/>
        <w:rPr>
          <w:rFonts w:cstheme="minorHAnsi"/>
          <w:b/>
          <w:sz w:val="24"/>
          <w:szCs w:val="24"/>
        </w:rPr>
      </w:pPr>
    </w:p>
    <w:p w14:paraId="5D98BAA0" w14:textId="77777777" w:rsidR="00A4736A" w:rsidRPr="00A4736A" w:rsidRDefault="00A4736A" w:rsidP="00A4736A">
      <w:pPr>
        <w:jc w:val="both"/>
        <w:rPr>
          <w:rFonts w:asciiTheme="majorHAnsi" w:hAnsiTheme="majorHAnsi" w:cstheme="minorHAnsi"/>
          <w:b/>
          <w:sz w:val="24"/>
          <w:szCs w:val="24"/>
        </w:rPr>
      </w:pPr>
      <w:r w:rsidRPr="00A4736A">
        <w:rPr>
          <w:rFonts w:asciiTheme="majorHAnsi" w:hAnsiTheme="majorHAnsi" w:cstheme="minorHAnsi"/>
          <w:b/>
          <w:sz w:val="24"/>
          <w:szCs w:val="24"/>
        </w:rPr>
        <w:t xml:space="preserve">PROFORMA FOR SUBMITTING INITIATION RESEARCH GRANT PROJECT PROPOSAL </w:t>
      </w:r>
    </w:p>
    <w:p w14:paraId="473C6417" w14:textId="77777777" w:rsidR="00A4736A" w:rsidRPr="00A4736A" w:rsidRDefault="00A4736A" w:rsidP="00A4736A">
      <w:pPr>
        <w:jc w:val="center"/>
        <w:rPr>
          <w:rFonts w:asciiTheme="majorHAnsi" w:hAnsiTheme="majorHAnsi" w:cstheme="minorHAnsi"/>
          <w:b/>
          <w:sz w:val="24"/>
          <w:szCs w:val="24"/>
        </w:rPr>
      </w:pPr>
      <w:r w:rsidRPr="00A4736A">
        <w:rPr>
          <w:rFonts w:asciiTheme="majorHAnsi" w:hAnsiTheme="majorHAnsi" w:cstheme="minorHAnsi"/>
          <w:b/>
          <w:sz w:val="24"/>
          <w:szCs w:val="24"/>
        </w:rPr>
        <w:t>FOR SEEKING FINANCIAL SUPPORT FROM IIIT-DELHI</w:t>
      </w:r>
    </w:p>
    <w:p w14:paraId="72D8A9A2" w14:textId="77777777" w:rsidR="00A4736A" w:rsidRPr="00A4736A" w:rsidRDefault="00A4736A" w:rsidP="00A4736A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14:paraId="7CF09F8A" w14:textId="77777777" w:rsidR="00A4736A" w:rsidRPr="00A4736A" w:rsidRDefault="00A4736A" w:rsidP="00A4736A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 xml:space="preserve">Title of Project: </w:t>
      </w:r>
    </w:p>
    <w:p w14:paraId="36255C5B" w14:textId="77777777" w:rsidR="00A4736A" w:rsidRPr="00A4736A" w:rsidRDefault="00A4736A" w:rsidP="00A4736A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Faculty Name:</w:t>
      </w:r>
    </w:p>
    <w:p w14:paraId="5254E633" w14:textId="77777777" w:rsidR="00A4736A" w:rsidRPr="00A4736A" w:rsidRDefault="00A4736A" w:rsidP="00A4736A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 xml:space="preserve">Department/Center: </w:t>
      </w:r>
    </w:p>
    <w:p w14:paraId="1E1015E2" w14:textId="77777777" w:rsidR="00A4736A" w:rsidRPr="00A4736A" w:rsidRDefault="00A4736A" w:rsidP="00A4736A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Objective of the Project (please give in 2-3 bullet points):</w:t>
      </w:r>
    </w:p>
    <w:p w14:paraId="6A245365" w14:textId="77777777" w:rsidR="00A4736A" w:rsidRPr="00A4736A" w:rsidRDefault="00A4736A" w:rsidP="00A4736A">
      <w:pPr>
        <w:numPr>
          <w:ilvl w:val="0"/>
          <w:numId w:val="2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0EA030CC" w14:textId="77777777" w:rsidR="00A4736A" w:rsidRPr="00A4736A" w:rsidRDefault="00A4736A" w:rsidP="00A4736A">
      <w:pPr>
        <w:numPr>
          <w:ilvl w:val="0"/>
          <w:numId w:val="2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327CB330" w14:textId="77777777" w:rsidR="00A4736A" w:rsidRPr="00A4736A" w:rsidRDefault="00A4736A" w:rsidP="00A4736A">
      <w:pPr>
        <w:numPr>
          <w:ilvl w:val="0"/>
          <w:numId w:val="2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74F3114D" w14:textId="77777777" w:rsidR="00A4736A" w:rsidRPr="00A4736A" w:rsidRDefault="00A4736A" w:rsidP="00A4736A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Similar equipment/facility is not available in the Institute: (provide justification)</w:t>
      </w:r>
    </w:p>
    <w:p w14:paraId="2BEBA126" w14:textId="77777777" w:rsidR="00A4736A" w:rsidRPr="00A4736A" w:rsidRDefault="00A4736A" w:rsidP="00A4736A">
      <w:pPr>
        <w:ind w:left="360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0991F11F" w14:textId="77777777" w:rsidR="00A4736A" w:rsidRPr="00A4736A" w:rsidRDefault="00A4736A" w:rsidP="00A4736A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List on approximate cost of equipment (procurement should be complete in a year):</w:t>
      </w:r>
    </w:p>
    <w:p w14:paraId="3EDBDC39" w14:textId="77777777" w:rsidR="00A4736A" w:rsidRPr="00A4736A" w:rsidRDefault="00A4736A" w:rsidP="00A4736A">
      <w:pPr>
        <w:pStyle w:val="NoSpacing"/>
        <w:tabs>
          <w:tab w:val="left" w:pos="7200"/>
        </w:tabs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139C45C2" w14:textId="77777777" w:rsidR="00A4736A" w:rsidRPr="00A4736A" w:rsidRDefault="00A4736A" w:rsidP="00A4736A">
      <w:pPr>
        <w:pStyle w:val="NoSpacing"/>
        <w:tabs>
          <w:tab w:val="left" w:pos="7200"/>
        </w:tabs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ab/>
      </w:r>
    </w:p>
    <w:p w14:paraId="6D2CEF27" w14:textId="77777777" w:rsidR="00A4736A" w:rsidRPr="00A4736A" w:rsidRDefault="00A4736A" w:rsidP="00A4736A">
      <w:pPr>
        <w:ind w:left="360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6FDF968A" w14:textId="77777777" w:rsidR="00A4736A" w:rsidRPr="00A4736A" w:rsidRDefault="00A4736A" w:rsidP="00A4736A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Please provide plans for  submitting a bigger version  to outside funding agency:</w:t>
      </w:r>
      <w:r w:rsidRPr="00A4736A">
        <w:rPr>
          <w:rFonts w:asciiTheme="majorHAnsi" w:hAnsiTheme="majorHAnsi"/>
          <w:bCs/>
          <w:color w:val="auto"/>
          <w:sz w:val="24"/>
          <w:szCs w:val="24"/>
        </w:rPr>
        <w:tab/>
      </w:r>
    </w:p>
    <w:p w14:paraId="6F9F1135" w14:textId="77777777" w:rsidR="00A4736A" w:rsidRPr="00A4736A" w:rsidRDefault="00A4736A" w:rsidP="00A4736A">
      <w:pPr>
        <w:spacing w:after="200" w:line="276" w:lineRule="auto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44641FCE" w14:textId="77777777" w:rsidR="00A4736A" w:rsidRPr="00A4736A" w:rsidRDefault="00A4736A" w:rsidP="00A4736A">
      <w:pPr>
        <w:spacing w:after="0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Signature of Chief Investigators (IIIT-D)</w:t>
      </w:r>
      <w:r w:rsidRPr="00A4736A">
        <w:rPr>
          <w:rFonts w:asciiTheme="majorHAnsi" w:hAnsiTheme="majorHAnsi"/>
          <w:bCs/>
          <w:color w:val="auto"/>
          <w:sz w:val="24"/>
          <w:szCs w:val="24"/>
        </w:rPr>
        <w:tab/>
      </w:r>
      <w:r w:rsidRPr="00A4736A">
        <w:rPr>
          <w:rFonts w:asciiTheme="majorHAnsi" w:hAnsiTheme="majorHAnsi"/>
          <w:bCs/>
          <w:color w:val="auto"/>
          <w:sz w:val="24"/>
          <w:szCs w:val="24"/>
        </w:rPr>
        <w:tab/>
      </w:r>
      <w:r w:rsidRPr="00A4736A">
        <w:rPr>
          <w:rFonts w:asciiTheme="majorHAnsi" w:hAnsiTheme="majorHAnsi"/>
          <w:bCs/>
          <w:color w:val="auto"/>
          <w:sz w:val="24"/>
          <w:szCs w:val="24"/>
        </w:rPr>
        <w:tab/>
      </w:r>
    </w:p>
    <w:p w14:paraId="5024FDEC" w14:textId="77777777" w:rsidR="00A4736A" w:rsidRPr="00A4736A" w:rsidRDefault="00A4736A" w:rsidP="00A4736A">
      <w:pPr>
        <w:spacing w:after="0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Date:</w:t>
      </w:r>
    </w:p>
    <w:p w14:paraId="362E29A4" w14:textId="77777777" w:rsidR="00A4736A" w:rsidRPr="00A4736A" w:rsidRDefault="00A4736A" w:rsidP="00A4736A">
      <w:pPr>
        <w:spacing w:after="0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2400496E" w14:textId="77777777" w:rsidR="00A4736A" w:rsidRPr="00A4736A" w:rsidRDefault="00A4736A" w:rsidP="00A4736A">
      <w:pPr>
        <w:spacing w:after="0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3A0DB410" w14:textId="77777777" w:rsidR="00A4736A" w:rsidRPr="00A4736A" w:rsidRDefault="00A4736A" w:rsidP="00A4736A">
      <w:pPr>
        <w:spacing w:after="0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Signature of (HOD)</w:t>
      </w:r>
    </w:p>
    <w:p w14:paraId="3AC19F02" w14:textId="77777777" w:rsidR="00A4736A" w:rsidRPr="00A4736A" w:rsidRDefault="00A4736A" w:rsidP="00A4736A">
      <w:pPr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Date:</w:t>
      </w:r>
    </w:p>
    <w:p w14:paraId="30FDD75C" w14:textId="77777777" w:rsidR="00A4736A" w:rsidRPr="00A4736A" w:rsidRDefault="00A4736A" w:rsidP="00A4736A">
      <w:pPr>
        <w:spacing w:after="0"/>
        <w:jc w:val="both"/>
        <w:rPr>
          <w:rFonts w:asciiTheme="majorHAnsi" w:hAnsiTheme="majorHAnsi"/>
          <w:bCs/>
          <w:color w:val="auto"/>
          <w:sz w:val="24"/>
          <w:szCs w:val="24"/>
        </w:rPr>
      </w:pPr>
    </w:p>
    <w:p w14:paraId="153BB0C7" w14:textId="77777777" w:rsidR="00A4736A" w:rsidRPr="00A4736A" w:rsidRDefault="00A4736A" w:rsidP="00A4736A">
      <w:pPr>
        <w:spacing w:after="0"/>
        <w:jc w:val="both"/>
        <w:rPr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Dean (IRD)</w:t>
      </w:r>
    </w:p>
    <w:p w14:paraId="2DF9794B" w14:textId="77777777" w:rsidR="00A4736A" w:rsidRPr="00A4736A" w:rsidRDefault="00A4736A" w:rsidP="00A4736A">
      <w:pPr>
        <w:spacing w:after="0"/>
        <w:jc w:val="both"/>
        <w:rPr>
          <w:ins w:id="0" w:author="nidhi" w:date="2018-02-18T00:10:00Z"/>
          <w:rFonts w:asciiTheme="majorHAnsi" w:hAnsiTheme="majorHAnsi"/>
          <w:bCs/>
          <w:color w:val="auto"/>
          <w:sz w:val="24"/>
          <w:szCs w:val="24"/>
        </w:rPr>
      </w:pPr>
      <w:r w:rsidRPr="00A4736A">
        <w:rPr>
          <w:rFonts w:asciiTheme="majorHAnsi" w:hAnsiTheme="majorHAnsi"/>
          <w:bCs/>
          <w:color w:val="auto"/>
          <w:sz w:val="24"/>
          <w:szCs w:val="24"/>
        </w:rPr>
        <w:t>Date:</w:t>
      </w:r>
    </w:p>
    <w:p w14:paraId="56AEF229" w14:textId="77777777" w:rsidR="00583A43" w:rsidRDefault="00583A43"/>
    <w:sectPr w:rsidR="0058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137A7"/>
    <w:multiLevelType w:val="hybridMultilevel"/>
    <w:tmpl w:val="85ACB35C"/>
    <w:lvl w:ilvl="0" w:tplc="5BA09804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Calibri" w:hAnsi="Calibri" w:hint="default"/>
        <w:b w:val="0"/>
        <w:i w:val="0"/>
        <w:sz w:val="22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076C"/>
    <w:multiLevelType w:val="hybridMultilevel"/>
    <w:tmpl w:val="8168E79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940673985">
    <w:abstractNumId w:val="0"/>
  </w:num>
  <w:num w:numId="2" w16cid:durableId="123096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6A"/>
    <w:rsid w:val="004B244F"/>
    <w:rsid w:val="00583A43"/>
    <w:rsid w:val="007C6781"/>
    <w:rsid w:val="008055F5"/>
    <w:rsid w:val="00A4736A"/>
    <w:rsid w:val="00D4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41DF"/>
  <w15:docId w15:val="{85E4681E-BCA2-4D76-834F-70235893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6A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736A"/>
    <w:pPr>
      <w:spacing w:after="0" w:line="240" w:lineRule="auto"/>
    </w:pPr>
    <w:rPr>
      <w:color w:val="404040" w:themeColor="text1" w:themeTint="BF"/>
      <w:sz w:val="18"/>
      <w:szCs w:val="18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736A"/>
    <w:rPr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Amartya Singh</cp:lastModifiedBy>
  <cp:revision>2</cp:revision>
  <dcterms:created xsi:type="dcterms:W3CDTF">2025-05-13T10:28:00Z</dcterms:created>
  <dcterms:modified xsi:type="dcterms:W3CDTF">2025-05-13T10:28:00Z</dcterms:modified>
</cp:coreProperties>
</file>